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B12" w:rsidRDefault="00B76B12"/>
    <w:p w:rsidR="00F066AC" w:rsidRDefault="00F066AC"/>
    <w:p w:rsidR="00F066AC" w:rsidRDefault="00F066AC"/>
    <w:p w:rsidR="00F066AC" w:rsidRDefault="00F066AC"/>
    <w:p w:rsidR="00DA7590" w:rsidRDefault="00DA7590" w:rsidP="00DA7590">
      <w:pPr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FEA80" wp14:editId="4B23F612">
                <wp:simplePos x="0" y="0"/>
                <wp:positionH relativeFrom="column">
                  <wp:posOffset>-131</wp:posOffset>
                </wp:positionH>
                <wp:positionV relativeFrom="paragraph">
                  <wp:posOffset>30196</wp:posOffset>
                </wp:positionV>
                <wp:extent cx="5838825" cy="3175"/>
                <wp:effectExtent l="0" t="0" r="15875" b="2222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A7AA1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4pt" to="459.75pt,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</w:p>
    <w:p w:rsidR="00DA7590" w:rsidRDefault="00DA7590" w:rsidP="00DA7590">
      <w:pPr>
        <w:jc w:val="center"/>
        <w:rPr>
          <w:sz w:val="36"/>
        </w:rPr>
      </w:pPr>
    </w:p>
    <w:p w:rsidR="00F066AC" w:rsidRPr="00B962A1" w:rsidRDefault="00DA7590" w:rsidP="00DA7590">
      <w:pPr>
        <w:jc w:val="center"/>
        <w:rPr>
          <w:b/>
          <w:color w:val="2F5496" w:themeColor="accent1" w:themeShade="BF"/>
          <w:sz w:val="36"/>
        </w:rPr>
      </w:pPr>
      <w:r w:rsidRPr="00B962A1">
        <w:rPr>
          <w:b/>
          <w:color w:val="2F5496" w:themeColor="accent1" w:themeShade="BF"/>
          <w:sz w:val="36"/>
        </w:rPr>
        <w:t>LISTA DE CHEQUEO</w:t>
      </w:r>
    </w:p>
    <w:p w:rsidR="00DA7590" w:rsidRDefault="00DA7590" w:rsidP="00DA7590">
      <w:pPr>
        <w:jc w:val="center"/>
        <w:rPr>
          <w:sz w:val="36"/>
        </w:rPr>
      </w:pPr>
    </w:p>
    <w:p w:rsidR="00DA7590" w:rsidRPr="00EA3EC1" w:rsidRDefault="00DA7590" w:rsidP="00DA7590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Título en español (máximo </w:t>
      </w:r>
      <w:r w:rsidR="00F43FDB">
        <w:rPr>
          <w:rFonts w:ascii="Arial" w:hAnsi="Arial" w:cs="Arial"/>
          <w:b/>
          <w:lang w:val="es-MX"/>
        </w:rPr>
        <w:t>2</w:t>
      </w:r>
      <w:r>
        <w:rPr>
          <w:rFonts w:ascii="Arial" w:hAnsi="Arial" w:cs="Arial"/>
          <w:b/>
          <w:lang w:val="es-MX"/>
        </w:rPr>
        <w:t>5 palabras)</w:t>
      </w:r>
    </w:p>
    <w:p w:rsidR="00DA7590" w:rsidRPr="00EA3EC1" w:rsidRDefault="00DA7590" w:rsidP="00DA7590">
      <w:pPr>
        <w:jc w:val="center"/>
        <w:rPr>
          <w:rFonts w:ascii="Arial" w:hAnsi="Arial" w:cs="Arial"/>
          <w:b/>
          <w:lang w:val="es-MX"/>
        </w:rPr>
      </w:pPr>
    </w:p>
    <w:p w:rsidR="00DA7590" w:rsidRDefault="00DA7590" w:rsidP="00DA7590">
      <w:pPr>
        <w:ind w:firstLine="2127"/>
        <w:rPr>
          <w:rFonts w:ascii="Arial" w:hAnsi="Arial" w:cs="Arial"/>
          <w:b/>
        </w:rPr>
      </w:pPr>
      <w:proofErr w:type="spellStart"/>
      <w:r w:rsidRPr="0003154D">
        <w:rPr>
          <w:rFonts w:ascii="Arial" w:hAnsi="Arial" w:cs="Arial"/>
          <w:b/>
        </w:rPr>
        <w:t>Title</w:t>
      </w:r>
      <w:proofErr w:type="spellEnd"/>
      <w:r w:rsidRPr="0003154D">
        <w:rPr>
          <w:rFonts w:ascii="Arial" w:hAnsi="Arial" w:cs="Arial"/>
          <w:b/>
        </w:rPr>
        <w:t xml:space="preserve"> in </w:t>
      </w:r>
      <w:r>
        <w:rPr>
          <w:rFonts w:ascii="Arial" w:hAnsi="Arial" w:cs="Arial"/>
          <w:b/>
        </w:rPr>
        <w:t>E</w:t>
      </w:r>
      <w:r w:rsidRPr="0003154D">
        <w:rPr>
          <w:rFonts w:ascii="Arial" w:hAnsi="Arial" w:cs="Arial"/>
          <w:b/>
        </w:rPr>
        <w:t>nglish (</w:t>
      </w:r>
      <w:r>
        <w:rPr>
          <w:rFonts w:ascii="Arial" w:hAnsi="Arial" w:cs="Arial"/>
          <w:b/>
        </w:rPr>
        <w:t>máximum</w:t>
      </w:r>
    </w:p>
    <w:p w:rsidR="00DA7590" w:rsidRDefault="00DA7590" w:rsidP="00342F1C">
      <w:pPr>
        <w:rPr>
          <w:sz w:val="36"/>
        </w:rPr>
      </w:pPr>
    </w:p>
    <w:p w:rsidR="00DA7590" w:rsidRDefault="00DA7590" w:rsidP="00DA7590">
      <w:pPr>
        <w:pStyle w:val="Default"/>
        <w:spacing w:line="360" w:lineRule="auto"/>
        <w:ind w:left="567" w:hanging="425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Eje</w:t>
      </w:r>
      <w:r w:rsidRPr="00EA3EC1">
        <w:rPr>
          <w:rFonts w:ascii="Arial" w:hAnsi="Arial" w:cs="Arial"/>
          <w:b/>
          <w:sz w:val="20"/>
          <w:szCs w:val="20"/>
          <w:lang w:val="es-MX"/>
        </w:rPr>
        <w:t xml:space="preserve"> temátic</w:t>
      </w:r>
      <w:r>
        <w:rPr>
          <w:rFonts w:ascii="Arial" w:hAnsi="Arial" w:cs="Arial"/>
          <w:b/>
          <w:sz w:val="20"/>
          <w:szCs w:val="20"/>
          <w:lang w:val="es-MX"/>
        </w:rPr>
        <w:t>o</w:t>
      </w:r>
      <w:r w:rsidRPr="00EA3EC1">
        <w:rPr>
          <w:rFonts w:ascii="Arial" w:hAnsi="Arial" w:cs="Arial"/>
          <w:b/>
          <w:sz w:val="20"/>
          <w:szCs w:val="20"/>
          <w:lang w:val="es-MX"/>
        </w:rPr>
        <w:t xml:space="preserve"> (marcar con X):</w:t>
      </w:r>
      <w:r w:rsidRPr="00EA3EC1">
        <w:rPr>
          <w:rFonts w:ascii="Arial" w:hAnsi="Arial" w:cs="Arial"/>
          <w:sz w:val="20"/>
          <w:szCs w:val="20"/>
          <w:lang w:val="es-MX"/>
        </w:rPr>
        <w:t xml:space="preserve"> </w:t>
      </w:r>
    </w:p>
    <w:p w:rsidR="00DA7590" w:rsidRDefault="00DA7590" w:rsidP="00DA7590">
      <w:pPr>
        <w:pStyle w:val="Default"/>
        <w:spacing w:line="360" w:lineRule="auto"/>
        <w:rPr>
          <w:rFonts w:ascii="Arial" w:hAnsi="Arial" w:cs="Arial"/>
          <w:sz w:val="20"/>
          <w:szCs w:val="20"/>
          <w:lang w:val="es-MX"/>
        </w:rPr>
      </w:pPr>
      <w:r w:rsidRPr="00EA3EC1">
        <w:rPr>
          <w:rFonts w:ascii="Arial" w:hAnsi="Arial" w:cs="Arial"/>
          <w:sz w:val="20"/>
          <w:szCs w:val="20"/>
          <w:lang w:val="es-MX"/>
        </w:rPr>
        <w:t xml:space="preserve">__ </w:t>
      </w:r>
      <w:r>
        <w:rPr>
          <w:rFonts w:ascii="Arial" w:hAnsi="Arial" w:cs="Arial"/>
          <w:sz w:val="20"/>
          <w:szCs w:val="20"/>
          <w:lang w:val="es-MX"/>
        </w:rPr>
        <w:t>Equidad educativa y factor humano</w:t>
      </w:r>
    </w:p>
    <w:p w:rsidR="00DA7590" w:rsidRDefault="00DA7590" w:rsidP="00DA7590">
      <w:pPr>
        <w:pStyle w:val="Default"/>
        <w:spacing w:line="360" w:lineRule="auto"/>
        <w:rPr>
          <w:rFonts w:ascii="Arial" w:hAnsi="Arial" w:cs="Arial"/>
          <w:sz w:val="20"/>
          <w:szCs w:val="20"/>
          <w:lang w:val="es-MX"/>
        </w:rPr>
      </w:pPr>
      <w:r w:rsidRPr="00EA3EC1">
        <w:rPr>
          <w:rFonts w:ascii="Arial" w:hAnsi="Arial" w:cs="Arial"/>
          <w:sz w:val="20"/>
          <w:szCs w:val="20"/>
          <w:lang w:val="es-MX"/>
        </w:rPr>
        <w:t xml:space="preserve"> __</w:t>
      </w:r>
      <w:r>
        <w:rPr>
          <w:rFonts w:ascii="Arial" w:hAnsi="Arial" w:cs="Arial"/>
          <w:sz w:val="20"/>
          <w:szCs w:val="20"/>
          <w:lang w:val="es-MX"/>
        </w:rPr>
        <w:t>Innovación tecnológica en e</w:t>
      </w:r>
      <w:r w:rsidRPr="00EA3EC1">
        <w:rPr>
          <w:rFonts w:ascii="Arial" w:hAnsi="Arial" w:cs="Arial"/>
          <w:sz w:val="20"/>
          <w:szCs w:val="20"/>
          <w:lang w:val="es-MX"/>
        </w:rPr>
        <w:t>ducación</w:t>
      </w:r>
    </w:p>
    <w:p w:rsidR="00DA7590" w:rsidRDefault="00DA7590" w:rsidP="00DA7590">
      <w:pPr>
        <w:pStyle w:val="Default"/>
        <w:spacing w:line="360" w:lineRule="auto"/>
        <w:rPr>
          <w:rFonts w:ascii="Arial" w:hAnsi="Arial" w:cs="Arial"/>
          <w:sz w:val="20"/>
          <w:szCs w:val="20"/>
          <w:lang w:val="es-MX"/>
        </w:rPr>
      </w:pPr>
      <w:r w:rsidRPr="00EA3EC1">
        <w:rPr>
          <w:rFonts w:ascii="Arial" w:hAnsi="Arial" w:cs="Arial"/>
          <w:sz w:val="20"/>
          <w:szCs w:val="20"/>
          <w:lang w:val="es-MX"/>
        </w:rPr>
        <w:t xml:space="preserve"> __</w:t>
      </w:r>
      <w:r>
        <w:rPr>
          <w:rFonts w:ascii="Arial" w:hAnsi="Arial" w:cs="Arial"/>
          <w:sz w:val="20"/>
          <w:szCs w:val="20"/>
          <w:lang w:val="es-MX"/>
        </w:rPr>
        <w:t xml:space="preserve"> Procesos de aprendizaje</w:t>
      </w:r>
    </w:p>
    <w:p w:rsidR="00DA7590" w:rsidRDefault="00DA7590" w:rsidP="00DA7590">
      <w:pPr>
        <w:pStyle w:val="Default"/>
        <w:spacing w:line="360" w:lineRule="auto"/>
        <w:rPr>
          <w:rFonts w:ascii="Arial" w:hAnsi="Arial" w:cs="Arial"/>
          <w:sz w:val="20"/>
          <w:szCs w:val="20"/>
          <w:lang w:val="es-MX"/>
        </w:rPr>
      </w:pPr>
      <w:r w:rsidRPr="00EA3EC1">
        <w:rPr>
          <w:rFonts w:ascii="Arial" w:hAnsi="Arial" w:cs="Arial"/>
          <w:sz w:val="20"/>
          <w:szCs w:val="20"/>
          <w:lang w:val="es-MX"/>
        </w:rPr>
        <w:t xml:space="preserve"> __</w:t>
      </w:r>
      <w:r>
        <w:rPr>
          <w:rFonts w:ascii="Arial" w:hAnsi="Arial" w:cs="Arial"/>
          <w:sz w:val="20"/>
          <w:szCs w:val="20"/>
          <w:lang w:val="es-MX"/>
        </w:rPr>
        <w:t xml:space="preserve"> Investigación educativa</w:t>
      </w:r>
    </w:p>
    <w:p w:rsidR="00DA7590" w:rsidRDefault="00DA7590" w:rsidP="00DA7590">
      <w:pPr>
        <w:pStyle w:val="Default"/>
        <w:spacing w:line="360" w:lineRule="auto"/>
        <w:rPr>
          <w:rFonts w:ascii="Arial" w:hAnsi="Arial" w:cs="Arial"/>
          <w:sz w:val="20"/>
          <w:szCs w:val="20"/>
          <w:lang w:val="es-MX"/>
        </w:rPr>
      </w:pPr>
      <w:r w:rsidRPr="00EA3EC1">
        <w:rPr>
          <w:rFonts w:ascii="Arial" w:hAnsi="Arial" w:cs="Arial"/>
          <w:sz w:val="20"/>
          <w:szCs w:val="20"/>
          <w:lang w:val="es-MX"/>
        </w:rPr>
        <w:t xml:space="preserve"> __ </w:t>
      </w:r>
      <w:r>
        <w:rPr>
          <w:rFonts w:ascii="Arial" w:hAnsi="Arial" w:cs="Arial"/>
          <w:sz w:val="20"/>
          <w:szCs w:val="20"/>
          <w:lang w:val="es-MX"/>
        </w:rPr>
        <w:t>Gestión y políticas educativas</w:t>
      </w:r>
    </w:p>
    <w:p w:rsidR="00DA7590" w:rsidRDefault="00DA7590" w:rsidP="00DA7590">
      <w:pPr>
        <w:pStyle w:val="Default"/>
        <w:spacing w:line="360" w:lineRule="auto"/>
        <w:rPr>
          <w:rFonts w:ascii="Arial" w:hAnsi="Arial" w:cs="Arial"/>
          <w:sz w:val="20"/>
          <w:szCs w:val="20"/>
          <w:lang w:val="es-MX"/>
        </w:rPr>
      </w:pPr>
      <w:r w:rsidRPr="00EA3EC1">
        <w:rPr>
          <w:rFonts w:ascii="Arial" w:hAnsi="Arial" w:cs="Arial"/>
          <w:sz w:val="20"/>
          <w:szCs w:val="20"/>
          <w:lang w:val="es-MX"/>
        </w:rPr>
        <w:t>__</w:t>
      </w:r>
      <w:r>
        <w:rPr>
          <w:rFonts w:ascii="Arial" w:hAnsi="Arial" w:cs="Arial"/>
          <w:sz w:val="20"/>
          <w:szCs w:val="20"/>
          <w:lang w:val="es-MX"/>
        </w:rPr>
        <w:t xml:space="preserve"> Evaluación para el aprendizaje</w:t>
      </w:r>
    </w:p>
    <w:p w:rsidR="00DA7590" w:rsidRPr="00EA3EC1" w:rsidRDefault="00DA7590" w:rsidP="00DA7590">
      <w:pPr>
        <w:pStyle w:val="Default"/>
        <w:spacing w:line="360" w:lineRule="auto"/>
        <w:rPr>
          <w:rFonts w:ascii="Arial" w:hAnsi="Arial" w:cs="Arial"/>
          <w:b/>
          <w:sz w:val="20"/>
          <w:szCs w:val="20"/>
          <w:lang w:val="es-MX"/>
        </w:rPr>
      </w:pPr>
      <w:r w:rsidRPr="00EA3EC1">
        <w:rPr>
          <w:rFonts w:ascii="Arial" w:hAnsi="Arial" w:cs="Arial"/>
          <w:sz w:val="20"/>
          <w:szCs w:val="20"/>
          <w:lang w:val="es-MX"/>
        </w:rPr>
        <w:t>__</w:t>
      </w:r>
      <w:r>
        <w:rPr>
          <w:rFonts w:ascii="Arial" w:hAnsi="Arial" w:cs="Arial"/>
          <w:sz w:val="20"/>
          <w:szCs w:val="20"/>
          <w:lang w:val="es-MX"/>
        </w:rPr>
        <w:t xml:space="preserve"> Innovación en la cultura, humanidades y arte</w:t>
      </w:r>
    </w:p>
    <w:p w:rsidR="00DA7590" w:rsidRDefault="00DA7590" w:rsidP="00DA7590">
      <w:pPr>
        <w:rPr>
          <w:sz w:val="36"/>
        </w:rPr>
      </w:pPr>
    </w:p>
    <w:p w:rsidR="00DA7590" w:rsidRPr="00EA3EC1" w:rsidRDefault="00DA7590" w:rsidP="00DA7590">
      <w:pPr>
        <w:pStyle w:val="Default"/>
        <w:spacing w:line="360" w:lineRule="auto"/>
        <w:rPr>
          <w:rFonts w:ascii="Arial" w:hAnsi="Arial" w:cs="Arial"/>
          <w:b/>
          <w:sz w:val="20"/>
          <w:szCs w:val="20"/>
          <w:lang w:val="es-MX"/>
        </w:rPr>
      </w:pPr>
      <w:r w:rsidRPr="00EA3EC1">
        <w:rPr>
          <w:rFonts w:ascii="Arial" w:hAnsi="Arial" w:cs="Arial"/>
          <w:b/>
          <w:sz w:val="20"/>
          <w:szCs w:val="20"/>
          <w:lang w:val="es-MX"/>
        </w:rPr>
        <w:t>Resumen</w:t>
      </w:r>
      <w:r>
        <w:rPr>
          <w:rFonts w:ascii="Arial" w:hAnsi="Arial" w:cs="Arial"/>
          <w:b/>
          <w:sz w:val="20"/>
          <w:szCs w:val="20"/>
          <w:lang w:val="es-MX"/>
        </w:rPr>
        <w:t xml:space="preserve"> (</w:t>
      </w:r>
      <w:r w:rsidR="00F43FDB">
        <w:rPr>
          <w:rFonts w:ascii="Arial" w:hAnsi="Arial" w:cs="Arial"/>
          <w:b/>
          <w:sz w:val="20"/>
          <w:szCs w:val="20"/>
          <w:lang w:val="es-MX"/>
        </w:rPr>
        <w:t>1</w:t>
      </w:r>
      <w:r>
        <w:rPr>
          <w:rFonts w:ascii="Arial" w:hAnsi="Arial" w:cs="Arial"/>
          <w:b/>
          <w:sz w:val="20"/>
          <w:szCs w:val="20"/>
          <w:lang w:val="es-MX"/>
        </w:rPr>
        <w:t>50-</w:t>
      </w:r>
      <w:r w:rsidR="00F43FDB">
        <w:rPr>
          <w:rFonts w:ascii="Arial" w:hAnsi="Arial" w:cs="Arial"/>
          <w:b/>
          <w:sz w:val="20"/>
          <w:szCs w:val="20"/>
          <w:lang w:val="es-MX"/>
        </w:rPr>
        <w:t>220</w:t>
      </w:r>
      <w:r>
        <w:rPr>
          <w:rFonts w:ascii="Arial" w:hAnsi="Arial" w:cs="Arial"/>
          <w:b/>
          <w:sz w:val="20"/>
          <w:szCs w:val="20"/>
          <w:lang w:val="es-MX"/>
        </w:rPr>
        <w:t xml:space="preserve"> palabras)</w:t>
      </w:r>
    </w:p>
    <w:p w:rsidR="00DA7590" w:rsidRDefault="00DA7590" w:rsidP="00DA7590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Propósito</w:t>
      </w:r>
    </w:p>
    <w:p w:rsidR="00DA7590" w:rsidRDefault="00DA7590" w:rsidP="00DA7590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Diseño metodológico</w:t>
      </w:r>
    </w:p>
    <w:p w:rsidR="00DA7590" w:rsidRDefault="00DA7590" w:rsidP="00DA7590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Resultados</w:t>
      </w:r>
    </w:p>
    <w:p w:rsidR="00DA7590" w:rsidRDefault="00DA7590" w:rsidP="00DA7590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Limitaciones en la investigación</w:t>
      </w:r>
    </w:p>
    <w:p w:rsidR="00DA7590" w:rsidRDefault="00DA7590" w:rsidP="00DA7590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Hallazgos</w:t>
      </w:r>
    </w:p>
    <w:p w:rsidR="00DA7590" w:rsidRDefault="00DA7590" w:rsidP="00DA7590">
      <w:pPr>
        <w:rPr>
          <w:sz w:val="36"/>
        </w:rPr>
      </w:pPr>
    </w:p>
    <w:p w:rsidR="00DA7590" w:rsidRPr="0003154D" w:rsidRDefault="00DA7590" w:rsidP="00DA7590">
      <w:pPr>
        <w:spacing w:line="360" w:lineRule="auto"/>
        <w:rPr>
          <w:rFonts w:ascii="Arial" w:hAnsi="Arial" w:cs="Arial"/>
          <w:b/>
          <w:sz w:val="20"/>
          <w:szCs w:val="20"/>
        </w:rPr>
      </w:pPr>
      <w:proofErr w:type="spellStart"/>
      <w:r w:rsidRPr="0003154D">
        <w:rPr>
          <w:rFonts w:ascii="Arial" w:hAnsi="Arial" w:cs="Arial"/>
          <w:b/>
          <w:sz w:val="20"/>
          <w:szCs w:val="20"/>
        </w:rPr>
        <w:t>Abstract</w:t>
      </w:r>
      <w:proofErr w:type="spellEnd"/>
      <w:r w:rsidRPr="0003154D">
        <w:rPr>
          <w:rFonts w:ascii="Arial" w:hAnsi="Arial" w:cs="Arial"/>
          <w:b/>
          <w:sz w:val="20"/>
          <w:szCs w:val="20"/>
        </w:rPr>
        <w:t xml:space="preserve"> (</w:t>
      </w:r>
      <w:r w:rsidR="00F43FDB">
        <w:rPr>
          <w:rFonts w:ascii="Arial" w:hAnsi="Arial" w:cs="Arial"/>
          <w:b/>
          <w:sz w:val="20"/>
          <w:szCs w:val="20"/>
        </w:rPr>
        <w:t>1</w:t>
      </w:r>
      <w:r w:rsidRPr="0003154D">
        <w:rPr>
          <w:rFonts w:ascii="Arial" w:hAnsi="Arial" w:cs="Arial"/>
          <w:b/>
          <w:sz w:val="20"/>
          <w:szCs w:val="20"/>
        </w:rPr>
        <w:t>50-</w:t>
      </w:r>
      <w:r w:rsidR="00F43FDB">
        <w:rPr>
          <w:rFonts w:ascii="Arial" w:hAnsi="Arial" w:cs="Arial"/>
          <w:b/>
          <w:sz w:val="20"/>
          <w:szCs w:val="20"/>
        </w:rPr>
        <w:t>220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words</w:t>
      </w:r>
      <w:proofErr w:type="spellEnd"/>
      <w:r>
        <w:rPr>
          <w:rFonts w:ascii="Arial" w:hAnsi="Arial" w:cs="Arial"/>
          <w:b/>
          <w:sz w:val="20"/>
          <w:szCs w:val="20"/>
        </w:rPr>
        <w:t>)</w:t>
      </w:r>
    </w:p>
    <w:p w:rsidR="00DA7590" w:rsidRPr="0003154D" w:rsidRDefault="00DA7590" w:rsidP="00DA7590">
      <w:pPr>
        <w:jc w:val="both"/>
        <w:rPr>
          <w:rFonts w:ascii="Arial" w:hAnsi="Arial" w:cs="Arial"/>
          <w:color w:val="212121"/>
          <w:sz w:val="20"/>
          <w:szCs w:val="20"/>
          <w:lang w:eastAsia="es-ES_tradnl"/>
        </w:rPr>
      </w:pPr>
      <w:proofErr w:type="spellStart"/>
      <w:r w:rsidRPr="0003154D">
        <w:rPr>
          <w:rFonts w:ascii="Arial" w:hAnsi="Arial" w:cs="Arial"/>
          <w:color w:val="212121"/>
          <w:sz w:val="20"/>
          <w:szCs w:val="20"/>
          <w:lang w:eastAsia="es-ES_tradnl"/>
        </w:rPr>
        <w:t>Purpose</w:t>
      </w:r>
      <w:proofErr w:type="spellEnd"/>
    </w:p>
    <w:p w:rsidR="00DA7590" w:rsidRPr="0003154D" w:rsidRDefault="00DA7590" w:rsidP="00DA7590">
      <w:pPr>
        <w:jc w:val="both"/>
        <w:rPr>
          <w:rFonts w:ascii="Arial" w:hAnsi="Arial" w:cs="Arial"/>
          <w:color w:val="212121"/>
          <w:sz w:val="20"/>
          <w:szCs w:val="20"/>
          <w:lang w:eastAsia="es-ES_tradnl"/>
        </w:rPr>
      </w:pPr>
      <w:proofErr w:type="spellStart"/>
      <w:r w:rsidRPr="0003154D">
        <w:rPr>
          <w:rFonts w:ascii="Arial" w:hAnsi="Arial" w:cs="Arial"/>
          <w:color w:val="212121"/>
          <w:sz w:val="20"/>
          <w:szCs w:val="20"/>
          <w:lang w:eastAsia="es-ES_tradnl"/>
        </w:rPr>
        <w:t>Methodological</w:t>
      </w:r>
      <w:proofErr w:type="spellEnd"/>
      <w:r w:rsidRPr="0003154D">
        <w:rPr>
          <w:rFonts w:ascii="Arial" w:hAnsi="Arial" w:cs="Arial"/>
          <w:color w:val="212121"/>
          <w:sz w:val="20"/>
          <w:szCs w:val="20"/>
          <w:lang w:eastAsia="es-ES_tradnl"/>
        </w:rPr>
        <w:t xml:space="preserve"> </w:t>
      </w:r>
      <w:proofErr w:type="spellStart"/>
      <w:r w:rsidRPr="0003154D">
        <w:rPr>
          <w:rFonts w:ascii="Arial" w:hAnsi="Arial" w:cs="Arial"/>
          <w:color w:val="212121"/>
          <w:sz w:val="20"/>
          <w:szCs w:val="20"/>
          <w:lang w:eastAsia="es-ES_tradnl"/>
        </w:rPr>
        <w:t>design</w:t>
      </w:r>
      <w:proofErr w:type="spellEnd"/>
    </w:p>
    <w:p w:rsidR="00DA7590" w:rsidRPr="0003154D" w:rsidRDefault="00DA7590" w:rsidP="00DA7590">
      <w:pPr>
        <w:jc w:val="both"/>
        <w:rPr>
          <w:rFonts w:ascii="Arial" w:hAnsi="Arial" w:cs="Arial"/>
          <w:color w:val="212121"/>
          <w:sz w:val="20"/>
          <w:szCs w:val="20"/>
          <w:lang w:eastAsia="es-ES_tradnl"/>
        </w:rPr>
      </w:pPr>
      <w:proofErr w:type="spellStart"/>
      <w:r w:rsidRPr="0003154D">
        <w:rPr>
          <w:rFonts w:ascii="Arial" w:hAnsi="Arial" w:cs="Arial"/>
          <w:color w:val="212121"/>
          <w:sz w:val="20"/>
          <w:szCs w:val="20"/>
          <w:lang w:eastAsia="es-ES_tradnl"/>
        </w:rPr>
        <w:t>Results</w:t>
      </w:r>
      <w:proofErr w:type="spellEnd"/>
    </w:p>
    <w:p w:rsidR="00DA7590" w:rsidRPr="0003154D" w:rsidRDefault="00DA7590" w:rsidP="00DA7590">
      <w:pPr>
        <w:jc w:val="both"/>
        <w:rPr>
          <w:rFonts w:ascii="Arial" w:hAnsi="Arial" w:cs="Arial"/>
          <w:color w:val="212121"/>
          <w:sz w:val="20"/>
          <w:szCs w:val="20"/>
          <w:lang w:eastAsia="es-ES_tradnl"/>
        </w:rPr>
      </w:pPr>
      <w:proofErr w:type="spellStart"/>
      <w:r w:rsidRPr="0003154D">
        <w:rPr>
          <w:rFonts w:ascii="Arial" w:hAnsi="Arial" w:cs="Arial"/>
          <w:color w:val="212121"/>
          <w:sz w:val="20"/>
          <w:szCs w:val="20"/>
          <w:lang w:eastAsia="es-ES_tradnl"/>
        </w:rPr>
        <w:t>Research</w:t>
      </w:r>
      <w:proofErr w:type="spellEnd"/>
      <w:r w:rsidRPr="0003154D">
        <w:rPr>
          <w:rFonts w:ascii="Arial" w:hAnsi="Arial" w:cs="Arial"/>
          <w:color w:val="212121"/>
          <w:sz w:val="20"/>
          <w:szCs w:val="20"/>
          <w:lang w:eastAsia="es-ES_tradnl"/>
        </w:rPr>
        <w:t xml:space="preserve"> </w:t>
      </w:r>
      <w:proofErr w:type="spellStart"/>
      <w:r w:rsidRPr="0003154D">
        <w:rPr>
          <w:rFonts w:ascii="Arial" w:hAnsi="Arial" w:cs="Arial"/>
          <w:color w:val="212121"/>
          <w:sz w:val="20"/>
          <w:szCs w:val="20"/>
          <w:lang w:eastAsia="es-ES_tradnl"/>
        </w:rPr>
        <w:t>limitations</w:t>
      </w:r>
      <w:proofErr w:type="spellEnd"/>
    </w:p>
    <w:p w:rsidR="00DA7590" w:rsidRPr="0003154D" w:rsidRDefault="00DA7590" w:rsidP="00DA7590">
      <w:pPr>
        <w:jc w:val="both"/>
        <w:rPr>
          <w:rFonts w:ascii="Arial" w:hAnsi="Arial" w:cs="Arial"/>
          <w:color w:val="212121"/>
          <w:sz w:val="20"/>
          <w:szCs w:val="20"/>
          <w:lang w:eastAsia="es-ES_tradnl"/>
        </w:rPr>
      </w:pPr>
      <w:proofErr w:type="spellStart"/>
      <w:r w:rsidRPr="0003154D">
        <w:rPr>
          <w:rFonts w:ascii="Arial" w:hAnsi="Arial" w:cs="Arial"/>
          <w:color w:val="212121"/>
          <w:sz w:val="20"/>
          <w:szCs w:val="20"/>
          <w:lang w:eastAsia="es-ES_tradnl"/>
        </w:rPr>
        <w:t>Findings</w:t>
      </w:r>
      <w:proofErr w:type="spellEnd"/>
    </w:p>
    <w:p w:rsidR="00DA7590" w:rsidRDefault="00DA7590" w:rsidP="00DA7590">
      <w:pPr>
        <w:rPr>
          <w:sz w:val="36"/>
        </w:rPr>
      </w:pPr>
    </w:p>
    <w:p w:rsidR="00DA7590" w:rsidRDefault="00DA7590" w:rsidP="00DA7590">
      <w:pPr>
        <w:rPr>
          <w:rFonts w:ascii="Arial" w:hAnsi="Arial" w:cs="Arial"/>
          <w:sz w:val="22"/>
          <w:szCs w:val="22"/>
          <w:lang w:val="es-MX"/>
        </w:rPr>
      </w:pPr>
      <w:r w:rsidRPr="00EA3EC1">
        <w:rPr>
          <w:rFonts w:ascii="Arial" w:hAnsi="Arial" w:cs="Arial"/>
          <w:b/>
          <w:sz w:val="20"/>
          <w:szCs w:val="20"/>
          <w:lang w:val="es-MX"/>
        </w:rPr>
        <w:t>Palabras clave</w:t>
      </w:r>
      <w:r w:rsidRPr="00EA3EC1">
        <w:rPr>
          <w:rFonts w:ascii="Arial" w:hAnsi="Arial" w:cs="Arial"/>
          <w:sz w:val="20"/>
          <w:szCs w:val="20"/>
          <w:lang w:val="es-MX"/>
        </w:rPr>
        <w:t xml:space="preserve">: </w:t>
      </w:r>
      <w:r>
        <w:rPr>
          <w:rFonts w:ascii="Arial" w:hAnsi="Arial" w:cs="Arial"/>
          <w:sz w:val="22"/>
          <w:szCs w:val="22"/>
          <w:lang w:val="es-MX"/>
        </w:rPr>
        <w:t>(</w:t>
      </w:r>
      <w:r w:rsidR="00F43FDB">
        <w:rPr>
          <w:rFonts w:ascii="Arial" w:hAnsi="Arial" w:cs="Arial"/>
          <w:sz w:val="22"/>
          <w:szCs w:val="22"/>
          <w:lang w:val="es-MX"/>
        </w:rPr>
        <w:t>3</w:t>
      </w:r>
      <w:r>
        <w:rPr>
          <w:rFonts w:ascii="Arial" w:hAnsi="Arial" w:cs="Arial"/>
          <w:sz w:val="22"/>
          <w:szCs w:val="22"/>
          <w:lang w:val="es-MX"/>
        </w:rPr>
        <w:t xml:space="preserve"> a </w:t>
      </w:r>
      <w:r w:rsidR="00F43FDB">
        <w:rPr>
          <w:rFonts w:ascii="Arial" w:hAnsi="Arial" w:cs="Arial"/>
          <w:sz w:val="22"/>
          <w:szCs w:val="22"/>
          <w:lang w:val="es-MX"/>
        </w:rPr>
        <w:t>5</w:t>
      </w:r>
      <w:r>
        <w:rPr>
          <w:rFonts w:ascii="Arial" w:hAnsi="Arial" w:cs="Arial"/>
          <w:sz w:val="22"/>
          <w:szCs w:val="22"/>
          <w:lang w:val="es-MX"/>
        </w:rPr>
        <w:t>)</w:t>
      </w:r>
    </w:p>
    <w:p w:rsidR="00DA7590" w:rsidRDefault="00DA7590" w:rsidP="00DA7590">
      <w:pPr>
        <w:spacing w:line="360" w:lineRule="auto"/>
        <w:rPr>
          <w:rFonts w:ascii="Arial" w:hAnsi="Arial" w:cs="Arial"/>
          <w:sz w:val="20"/>
          <w:szCs w:val="20"/>
          <w:lang w:val="es-MX"/>
        </w:rPr>
      </w:pPr>
      <w:r w:rsidRPr="004F2A0D">
        <w:rPr>
          <w:rFonts w:ascii="Arial" w:hAnsi="Arial" w:cs="Arial"/>
          <w:b/>
          <w:sz w:val="20"/>
          <w:szCs w:val="20"/>
          <w:lang w:val="es-MX"/>
        </w:rPr>
        <w:t>Keywords:</w:t>
      </w:r>
      <w:r w:rsidRPr="004F2A0D">
        <w:rPr>
          <w:rFonts w:ascii="Arial" w:hAnsi="Arial" w:cs="Arial"/>
          <w:sz w:val="20"/>
          <w:szCs w:val="20"/>
          <w:lang w:val="es-MX"/>
        </w:rPr>
        <w:t xml:space="preserve"> (</w:t>
      </w:r>
      <w:r w:rsidR="00F43FDB">
        <w:rPr>
          <w:rFonts w:ascii="Arial" w:hAnsi="Arial" w:cs="Arial"/>
          <w:sz w:val="20"/>
          <w:szCs w:val="20"/>
          <w:lang w:val="es-MX"/>
        </w:rPr>
        <w:t>3</w:t>
      </w:r>
      <w:r w:rsidRPr="004F2A0D">
        <w:rPr>
          <w:rFonts w:ascii="Arial" w:hAnsi="Arial" w:cs="Arial"/>
          <w:sz w:val="20"/>
          <w:szCs w:val="20"/>
          <w:lang w:val="es-MX"/>
        </w:rPr>
        <w:t xml:space="preserve"> to </w:t>
      </w:r>
      <w:r w:rsidR="00F43FDB">
        <w:rPr>
          <w:rFonts w:ascii="Arial" w:hAnsi="Arial" w:cs="Arial"/>
          <w:sz w:val="20"/>
          <w:szCs w:val="20"/>
          <w:lang w:val="es-MX"/>
        </w:rPr>
        <w:t>5</w:t>
      </w:r>
      <w:r w:rsidRPr="004F2A0D">
        <w:rPr>
          <w:rFonts w:ascii="Arial" w:hAnsi="Arial" w:cs="Arial"/>
          <w:sz w:val="20"/>
          <w:szCs w:val="20"/>
          <w:lang w:val="es-MX"/>
        </w:rPr>
        <w:t>)</w:t>
      </w:r>
    </w:p>
    <w:p w:rsidR="00DA7590" w:rsidRPr="00DA7590" w:rsidRDefault="00DA7590" w:rsidP="00DA7590">
      <w:pPr>
        <w:pStyle w:val="Ttulo1"/>
        <w:spacing w:line="360" w:lineRule="auto"/>
        <w:rPr>
          <w:rFonts w:hAnsi="Arial" w:cs="Arial"/>
          <w:sz w:val="20"/>
          <w:szCs w:val="20"/>
          <w:lang w:val="es-MX"/>
        </w:rPr>
      </w:pPr>
      <w:r w:rsidRPr="00EA3EC1">
        <w:rPr>
          <w:rFonts w:hAnsi="Arial" w:cs="Arial"/>
          <w:sz w:val="20"/>
          <w:szCs w:val="20"/>
          <w:lang w:val="es-MX"/>
        </w:rPr>
        <w:t>1. Introducción</w:t>
      </w:r>
      <w:r>
        <w:rPr>
          <w:rFonts w:hAnsi="Arial" w:cs="Arial"/>
          <w:sz w:val="20"/>
          <w:szCs w:val="20"/>
          <w:lang w:val="es-MX"/>
        </w:rPr>
        <w:t xml:space="preserve"> (</w:t>
      </w:r>
      <w:r w:rsidR="00F43FDB">
        <w:rPr>
          <w:rFonts w:hAnsi="Arial" w:cs="Arial"/>
          <w:sz w:val="20"/>
          <w:szCs w:val="20"/>
          <w:lang w:val="es-MX"/>
        </w:rPr>
        <w:t xml:space="preserve"> maximo </w:t>
      </w:r>
      <w:r>
        <w:rPr>
          <w:rFonts w:hAnsi="Arial" w:cs="Arial"/>
          <w:sz w:val="20"/>
          <w:szCs w:val="20"/>
          <w:lang w:val="es-MX"/>
        </w:rPr>
        <w:t>300 palabras)</w:t>
      </w:r>
    </w:p>
    <w:p w:rsidR="00DA7590" w:rsidRPr="00EA3EC1" w:rsidRDefault="00DA7590" w:rsidP="00DA759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Antecedentes, justificación de la contribución, planteamiento del problema (objetivo o pregunta de investigación, hipótesis en caso de tenerlas).</w:t>
      </w:r>
    </w:p>
    <w:p w:rsidR="00DA7590" w:rsidRPr="004F2A0D" w:rsidRDefault="00DA7590" w:rsidP="00DA7590">
      <w:pPr>
        <w:spacing w:line="360" w:lineRule="auto"/>
        <w:rPr>
          <w:rFonts w:ascii="Arial" w:hAnsi="Arial" w:cs="Arial"/>
          <w:sz w:val="20"/>
          <w:szCs w:val="20"/>
          <w:lang w:val="es-MX"/>
        </w:rPr>
        <w:sectPr w:rsidR="00DA7590" w:rsidRPr="004F2A0D" w:rsidSect="00DA7590">
          <w:headerReference w:type="default" r:id="rId4"/>
          <w:footerReference w:type="even" r:id="rId5"/>
          <w:footerReference w:type="default" r:id="rId6"/>
          <w:pgSz w:w="11907" w:h="16840"/>
          <w:pgMar w:top="1418" w:right="1418" w:bottom="1418" w:left="1418" w:header="720" w:footer="720" w:gutter="0"/>
          <w:cols w:space="720"/>
        </w:sectPr>
      </w:pPr>
    </w:p>
    <w:p w:rsidR="00DA7590" w:rsidRDefault="00DA7590" w:rsidP="00DA7590">
      <w:pPr>
        <w:rPr>
          <w:rFonts w:ascii="Arial" w:hAnsi="Arial" w:cs="Arial"/>
          <w:sz w:val="22"/>
          <w:szCs w:val="22"/>
          <w:lang w:val="es-MX"/>
        </w:rPr>
      </w:pPr>
    </w:p>
    <w:p w:rsidR="00DA7590" w:rsidRDefault="00DA7590" w:rsidP="00DA7590">
      <w:pPr>
        <w:rPr>
          <w:sz w:val="36"/>
        </w:rPr>
      </w:pPr>
    </w:p>
    <w:p w:rsidR="00DA7590" w:rsidRDefault="00DA7590" w:rsidP="00DA7590">
      <w:pPr>
        <w:rPr>
          <w:sz w:val="36"/>
        </w:rPr>
      </w:pPr>
    </w:p>
    <w:p w:rsidR="00DA7590" w:rsidRDefault="00DA7590" w:rsidP="00DA7590">
      <w:pPr>
        <w:rPr>
          <w:sz w:val="36"/>
        </w:rPr>
      </w:pPr>
    </w:p>
    <w:p w:rsidR="00DA7590" w:rsidRDefault="00DA7590" w:rsidP="00DA7590">
      <w:pPr>
        <w:rPr>
          <w:sz w:val="36"/>
        </w:rPr>
      </w:pPr>
    </w:p>
    <w:p w:rsidR="00DA7590" w:rsidRDefault="00DA7590" w:rsidP="00DA7590">
      <w:pPr>
        <w:rPr>
          <w:sz w:val="36"/>
        </w:rPr>
      </w:pPr>
    </w:p>
    <w:p w:rsidR="00DA7590" w:rsidRDefault="00DA7590" w:rsidP="00DA7590">
      <w:pPr>
        <w:pStyle w:val="Ttulo1"/>
        <w:spacing w:line="360" w:lineRule="auto"/>
        <w:jc w:val="both"/>
        <w:rPr>
          <w:rFonts w:hAnsi="Arial" w:cs="Arial"/>
          <w:sz w:val="20"/>
          <w:szCs w:val="20"/>
          <w:lang w:val="es-MX"/>
        </w:rPr>
      </w:pPr>
      <w:r w:rsidRPr="00EA3EC1">
        <w:rPr>
          <w:rFonts w:hAnsi="Arial" w:cs="Arial"/>
          <w:sz w:val="20"/>
          <w:szCs w:val="20"/>
          <w:lang w:val="es-MX"/>
        </w:rPr>
        <w:t xml:space="preserve">2. </w:t>
      </w:r>
      <w:r>
        <w:rPr>
          <w:rFonts w:hAnsi="Arial" w:cs="Arial"/>
          <w:sz w:val="20"/>
          <w:szCs w:val="20"/>
          <w:lang w:val="es-MX"/>
        </w:rPr>
        <w:t>Diseño metodológico (</w:t>
      </w:r>
      <w:r w:rsidR="00F43FDB">
        <w:rPr>
          <w:rFonts w:hAnsi="Arial" w:cs="Arial"/>
          <w:sz w:val="20"/>
          <w:szCs w:val="20"/>
          <w:lang w:val="es-MX"/>
        </w:rPr>
        <w:t xml:space="preserve">máximo </w:t>
      </w:r>
      <w:r>
        <w:rPr>
          <w:rFonts w:hAnsi="Arial" w:cs="Arial"/>
          <w:sz w:val="20"/>
          <w:szCs w:val="20"/>
          <w:lang w:val="es-MX"/>
        </w:rPr>
        <w:t>500 palabras)</w:t>
      </w:r>
    </w:p>
    <w:p w:rsidR="00DA7590" w:rsidRPr="00D753D7" w:rsidRDefault="00DA7590" w:rsidP="00DA7590">
      <w:pPr>
        <w:pStyle w:val="Ttulo1"/>
        <w:spacing w:line="360" w:lineRule="auto"/>
        <w:jc w:val="both"/>
        <w:rPr>
          <w:rFonts w:hAnsi="Arial" w:cs="Arial"/>
          <w:b w:val="0"/>
          <w:bCs/>
          <w:sz w:val="20"/>
          <w:szCs w:val="20"/>
          <w:lang w:val="es-MX"/>
        </w:rPr>
      </w:pPr>
      <w:r w:rsidRPr="00D753D7">
        <w:rPr>
          <w:rFonts w:hAnsi="Arial" w:cs="Arial"/>
          <w:b w:val="0"/>
          <w:bCs/>
          <w:sz w:val="20"/>
          <w:szCs w:val="20"/>
          <w:lang w:val="es-MX"/>
        </w:rPr>
        <w:t>Enfoque (cualitativo, cuantitativo, mixto), tipo de investigación (transversal, longitudinal), instrumentos aplicados, objeto de estudio, sujetos de investigación, criterios de inclusión, exclusión (en caso de haberlos utilizado)</w:t>
      </w:r>
    </w:p>
    <w:p w:rsidR="00DA7590" w:rsidRDefault="00DA7590" w:rsidP="00DA7590">
      <w:pPr>
        <w:pStyle w:val="Ttulo1"/>
        <w:spacing w:line="360" w:lineRule="auto"/>
        <w:jc w:val="both"/>
        <w:rPr>
          <w:rFonts w:hAnsi="Arial" w:cs="Arial"/>
          <w:sz w:val="20"/>
          <w:szCs w:val="20"/>
          <w:lang w:val="es-MX"/>
        </w:rPr>
      </w:pPr>
      <w:r>
        <w:rPr>
          <w:rFonts w:hAnsi="Arial" w:cs="Arial"/>
          <w:sz w:val="20"/>
          <w:szCs w:val="20"/>
          <w:lang w:val="es-MX"/>
        </w:rPr>
        <w:t>3. Revisión de la literatura (</w:t>
      </w:r>
      <w:r w:rsidR="00F43FDB">
        <w:rPr>
          <w:rFonts w:hAnsi="Arial" w:cs="Arial"/>
          <w:sz w:val="20"/>
          <w:szCs w:val="20"/>
          <w:lang w:val="es-MX"/>
        </w:rPr>
        <w:t xml:space="preserve">máxiimo </w:t>
      </w:r>
      <w:r>
        <w:rPr>
          <w:rFonts w:hAnsi="Arial" w:cs="Arial"/>
          <w:sz w:val="20"/>
          <w:szCs w:val="20"/>
          <w:lang w:val="es-MX"/>
        </w:rPr>
        <w:t>1000 palabras)</w:t>
      </w:r>
    </w:p>
    <w:p w:rsidR="00DA7590" w:rsidRPr="00A9153D" w:rsidRDefault="00DA7590" w:rsidP="00DA7590">
      <w:pPr>
        <w:pStyle w:val="Ttulo1"/>
        <w:spacing w:line="360" w:lineRule="auto"/>
        <w:jc w:val="both"/>
        <w:rPr>
          <w:rFonts w:hAnsi="Arial" w:cs="Arial"/>
          <w:b w:val="0"/>
          <w:bCs/>
          <w:sz w:val="20"/>
          <w:szCs w:val="20"/>
          <w:lang w:val="es-MX"/>
        </w:rPr>
      </w:pPr>
      <w:r w:rsidRPr="00A9153D">
        <w:rPr>
          <w:rFonts w:hAnsi="Arial" w:cs="Arial"/>
          <w:b w:val="0"/>
          <w:bCs/>
          <w:sz w:val="20"/>
          <w:szCs w:val="20"/>
          <w:lang w:val="es-MX"/>
        </w:rPr>
        <w:t>Mencionar a los principales autores, corrientes teóricas, sobre las que basa su contribución. Debe presentarse una discusión de estos y cómo fundamentan la ponencia que se está presentando.</w:t>
      </w:r>
    </w:p>
    <w:p w:rsidR="00DA7590" w:rsidRDefault="00DA7590" w:rsidP="00DA7590">
      <w:pPr>
        <w:pStyle w:val="Ttulo1"/>
        <w:spacing w:line="360" w:lineRule="auto"/>
        <w:jc w:val="both"/>
        <w:rPr>
          <w:rFonts w:hAnsi="Arial" w:cs="Arial"/>
          <w:sz w:val="20"/>
          <w:szCs w:val="20"/>
          <w:lang w:val="es-MX"/>
        </w:rPr>
      </w:pPr>
      <w:r>
        <w:rPr>
          <w:rFonts w:hAnsi="Arial" w:cs="Arial"/>
          <w:sz w:val="20"/>
          <w:szCs w:val="20"/>
          <w:lang w:val="es-MX"/>
        </w:rPr>
        <w:t xml:space="preserve">4. </w:t>
      </w:r>
      <w:r w:rsidR="004D191C">
        <w:rPr>
          <w:rFonts w:hAnsi="Arial" w:cs="Arial"/>
          <w:sz w:val="20"/>
          <w:szCs w:val="20"/>
          <w:lang w:val="es-MX"/>
        </w:rPr>
        <w:t xml:space="preserve">Resultados </w:t>
      </w:r>
      <w:r>
        <w:rPr>
          <w:rFonts w:hAnsi="Arial" w:cs="Arial"/>
          <w:sz w:val="20"/>
          <w:szCs w:val="20"/>
          <w:lang w:val="es-MX"/>
        </w:rPr>
        <w:t xml:space="preserve"> y </w:t>
      </w:r>
      <w:r w:rsidR="004D191C">
        <w:rPr>
          <w:rFonts w:hAnsi="Arial" w:cs="Arial"/>
          <w:sz w:val="20"/>
          <w:szCs w:val="20"/>
          <w:lang w:val="es-MX"/>
        </w:rPr>
        <w:t xml:space="preserve">discusiones </w:t>
      </w:r>
      <w:r>
        <w:rPr>
          <w:rFonts w:hAnsi="Arial" w:cs="Arial"/>
          <w:sz w:val="20"/>
          <w:szCs w:val="20"/>
          <w:lang w:val="es-MX"/>
        </w:rPr>
        <w:t>(</w:t>
      </w:r>
      <w:r w:rsidR="00F43FDB">
        <w:rPr>
          <w:rFonts w:hAnsi="Arial" w:cs="Arial"/>
          <w:sz w:val="20"/>
          <w:szCs w:val="20"/>
          <w:lang w:val="es-MX"/>
        </w:rPr>
        <w:t xml:space="preserve">máximo </w:t>
      </w:r>
      <w:r>
        <w:rPr>
          <w:rFonts w:hAnsi="Arial" w:cs="Arial"/>
          <w:sz w:val="20"/>
          <w:szCs w:val="20"/>
          <w:lang w:val="es-MX"/>
        </w:rPr>
        <w:t>1000 palabras)</w:t>
      </w:r>
    </w:p>
    <w:p w:rsidR="00DA7590" w:rsidRPr="00A9153D" w:rsidRDefault="00DA7590" w:rsidP="00DA7590">
      <w:pPr>
        <w:pStyle w:val="Ttulo1"/>
        <w:spacing w:line="360" w:lineRule="auto"/>
        <w:jc w:val="both"/>
        <w:rPr>
          <w:rFonts w:hAnsi="Arial" w:cs="Arial"/>
          <w:b w:val="0"/>
          <w:bCs/>
          <w:sz w:val="20"/>
          <w:szCs w:val="20"/>
          <w:lang w:val="es-MX"/>
        </w:rPr>
      </w:pPr>
      <w:r w:rsidRPr="00A9153D">
        <w:rPr>
          <w:rFonts w:hAnsi="Arial" w:cs="Arial"/>
          <w:b w:val="0"/>
          <w:bCs/>
          <w:sz w:val="20"/>
          <w:szCs w:val="20"/>
          <w:lang w:val="es-MX"/>
        </w:rPr>
        <w:t xml:space="preserve">Presentación de los resultados de la investigación que llevó a cabo, se discuten estos a la luz de la revisión de la literatura realizada, qué coincidencias hubo, qué divergencias se presentaron. </w:t>
      </w:r>
    </w:p>
    <w:p w:rsidR="00DA7590" w:rsidRDefault="00DA7590" w:rsidP="00DA7590">
      <w:pPr>
        <w:pStyle w:val="Ttulo1"/>
        <w:spacing w:line="360" w:lineRule="auto"/>
        <w:jc w:val="both"/>
        <w:rPr>
          <w:rFonts w:hAnsi="Arial" w:cs="Arial"/>
          <w:sz w:val="20"/>
          <w:szCs w:val="20"/>
          <w:lang w:val="es-MX"/>
        </w:rPr>
      </w:pPr>
      <w:r>
        <w:rPr>
          <w:rFonts w:hAnsi="Arial" w:cs="Arial"/>
          <w:sz w:val="20"/>
          <w:szCs w:val="20"/>
          <w:lang w:val="es-MX"/>
        </w:rPr>
        <w:t>5. Conclusiones (</w:t>
      </w:r>
      <w:r w:rsidR="00F43FDB">
        <w:rPr>
          <w:rFonts w:hAnsi="Arial" w:cs="Arial"/>
          <w:sz w:val="20"/>
          <w:szCs w:val="20"/>
          <w:lang w:val="es-MX"/>
        </w:rPr>
        <w:t xml:space="preserve">máximo </w:t>
      </w:r>
      <w:r>
        <w:rPr>
          <w:rFonts w:hAnsi="Arial" w:cs="Arial"/>
          <w:sz w:val="20"/>
          <w:szCs w:val="20"/>
          <w:lang w:val="es-MX"/>
        </w:rPr>
        <w:t>500 palabras)</w:t>
      </w:r>
    </w:p>
    <w:p w:rsidR="00DA7590" w:rsidRPr="00A9153D" w:rsidRDefault="00DA7590" w:rsidP="00DA7590">
      <w:pPr>
        <w:pStyle w:val="Ttulo1"/>
        <w:spacing w:line="360" w:lineRule="auto"/>
        <w:jc w:val="both"/>
        <w:rPr>
          <w:rFonts w:hAnsi="Arial" w:cs="Arial"/>
          <w:b w:val="0"/>
          <w:bCs/>
          <w:sz w:val="20"/>
          <w:szCs w:val="20"/>
          <w:lang w:val="es-MX"/>
        </w:rPr>
      </w:pPr>
      <w:r w:rsidRPr="00A9153D">
        <w:rPr>
          <w:rFonts w:hAnsi="Arial" w:cs="Arial"/>
          <w:b w:val="0"/>
          <w:bCs/>
          <w:sz w:val="20"/>
          <w:szCs w:val="20"/>
          <w:lang w:val="es-MX"/>
        </w:rPr>
        <w:t>Se retoma el objetivo y la pregunta de investigación y se discute cómo fueron resueltos a través de ésta. Se señalan las limitaciones y los principales hallazgos. Se señalan las futuras líneas de investigación.</w:t>
      </w:r>
    </w:p>
    <w:p w:rsidR="00DA7590" w:rsidRDefault="00DA7590" w:rsidP="00DA7590">
      <w:pPr>
        <w:pStyle w:val="Ttulo1"/>
        <w:spacing w:line="360" w:lineRule="auto"/>
        <w:jc w:val="both"/>
        <w:rPr>
          <w:rFonts w:hAnsi="Arial" w:cs="Arial"/>
          <w:sz w:val="20"/>
          <w:szCs w:val="20"/>
          <w:lang w:val="es-MX"/>
        </w:rPr>
      </w:pPr>
      <w:r>
        <w:rPr>
          <w:rFonts w:hAnsi="Arial" w:cs="Arial"/>
          <w:sz w:val="20"/>
          <w:szCs w:val="20"/>
          <w:lang w:val="es-MX"/>
        </w:rPr>
        <w:t>Referencias (citación APA)</w:t>
      </w:r>
    </w:p>
    <w:p w:rsidR="00DA7590" w:rsidRPr="00A9153D" w:rsidRDefault="00DA7590" w:rsidP="00DA7590">
      <w:pPr>
        <w:pStyle w:val="Ttulo1"/>
        <w:spacing w:line="360" w:lineRule="auto"/>
        <w:jc w:val="both"/>
        <w:rPr>
          <w:rFonts w:hAnsi="Arial" w:cs="Arial"/>
          <w:b w:val="0"/>
          <w:bCs/>
          <w:sz w:val="20"/>
          <w:szCs w:val="20"/>
          <w:lang w:val="es-MX"/>
        </w:rPr>
      </w:pPr>
      <w:r w:rsidRPr="00A9153D">
        <w:rPr>
          <w:rFonts w:hAnsi="Arial" w:cs="Arial"/>
          <w:b w:val="0"/>
          <w:bCs/>
          <w:sz w:val="20"/>
          <w:szCs w:val="20"/>
          <w:lang w:val="es-MX"/>
        </w:rPr>
        <w:t>Recomendamos revisar los criterios de citación en la siguiente liga: http://bibliotecas.unam.mx/index.php/desarrollo-de-habilidades-informativas/como-hacer-citas-y-referencias-en-formato-apa</w:t>
      </w:r>
    </w:p>
    <w:p w:rsidR="00DA7590" w:rsidRPr="00EA3EC1" w:rsidRDefault="00DA7590" w:rsidP="00DA7590">
      <w:pPr>
        <w:pStyle w:val="Ttulo1"/>
        <w:spacing w:line="360" w:lineRule="auto"/>
        <w:jc w:val="both"/>
        <w:rPr>
          <w:rFonts w:hAnsi="Arial" w:cs="Arial"/>
          <w:b w:val="0"/>
          <w:sz w:val="20"/>
          <w:szCs w:val="20"/>
          <w:lang w:val="es-MX"/>
        </w:rPr>
      </w:pPr>
      <w:r>
        <w:rPr>
          <w:rFonts w:hAnsi="Arial" w:cs="Arial"/>
          <w:sz w:val="20"/>
          <w:szCs w:val="20"/>
          <w:lang w:val="es-MX"/>
        </w:rPr>
        <w:t>Agradecimientos</w:t>
      </w:r>
    </w:p>
    <w:p w:rsidR="00DA7590" w:rsidRDefault="00DA7590" w:rsidP="00DA7590">
      <w:pPr>
        <w:spacing w:line="360" w:lineRule="auto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En caso de haber obtenido financiamiento señalar el nombre del proyecto, programa y la agencia o institución de la que se obtuvo.</w:t>
      </w:r>
    </w:p>
    <w:p w:rsidR="00DA7590" w:rsidRPr="00DA7590" w:rsidRDefault="00DA7590" w:rsidP="00DA7590">
      <w:pPr>
        <w:rPr>
          <w:sz w:val="36"/>
        </w:rPr>
      </w:pPr>
      <w:bookmarkStart w:id="0" w:name="_GoBack"/>
      <w:bookmarkEnd w:id="0"/>
    </w:p>
    <w:sectPr w:rsidR="00DA7590" w:rsidRPr="00DA7590" w:rsidSect="00BF6E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42626538"/>
      <w:docPartObj>
        <w:docPartGallery w:val="Page Numbers (Bottom of Page)"/>
        <w:docPartUnique/>
      </w:docPartObj>
    </w:sdtPr>
    <w:sdtContent>
      <w:p w:rsidR="00DA7590" w:rsidRDefault="00DA7590" w:rsidP="0038572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A7590" w:rsidRDefault="00DA7590" w:rsidP="00B2418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868720413"/>
      <w:docPartObj>
        <w:docPartGallery w:val="Page Numbers (Bottom of Page)"/>
        <w:docPartUnique/>
      </w:docPartObj>
    </w:sdtPr>
    <w:sdtContent>
      <w:p w:rsidR="00DA7590" w:rsidRDefault="00DA7590" w:rsidP="0038572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9</w:t>
        </w:r>
        <w:r>
          <w:rPr>
            <w:rStyle w:val="Nmerodepgina"/>
          </w:rPr>
          <w:fldChar w:fldCharType="end"/>
        </w:r>
      </w:p>
    </w:sdtContent>
  </w:sdt>
  <w:p w:rsidR="00DA7590" w:rsidRDefault="00DA7590" w:rsidP="00B2418A">
    <w:pPr>
      <w:pStyle w:val="Piedepgina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590" w:rsidRPr="00797DF0" w:rsidRDefault="00DA7590">
    <w:pPr>
      <w:pStyle w:val="Encabezado"/>
      <w:rPr>
        <w:rFonts w:ascii="Arial" w:hAnsi="Arial" w:cs="Arial"/>
        <w:sz w:val="32"/>
        <w:lang w:val="es-MX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7F4E5D1" wp14:editId="5921466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032375" cy="1139747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2375" cy="113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AC"/>
    <w:rsid w:val="00342F1C"/>
    <w:rsid w:val="004D191C"/>
    <w:rsid w:val="00674726"/>
    <w:rsid w:val="00A34E0F"/>
    <w:rsid w:val="00B76B12"/>
    <w:rsid w:val="00B962A1"/>
    <w:rsid w:val="00BF6E8E"/>
    <w:rsid w:val="00DA7590"/>
    <w:rsid w:val="00E1157D"/>
    <w:rsid w:val="00F066AC"/>
    <w:rsid w:val="00F4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08C54"/>
  <w15:chartTrackingRefBased/>
  <w15:docId w15:val="{BE902F14-3352-7243-909F-6038140F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qFormat/>
    <w:rsid w:val="00DA7590"/>
    <w:pPr>
      <w:spacing w:before="240" w:after="60"/>
      <w:outlineLvl w:val="0"/>
    </w:pPr>
    <w:rPr>
      <w:rFonts w:ascii="Arial" w:eastAsia="Times New Roman" w:hAnsi="Times New Roman" w:cs="Times New Roman"/>
      <w:b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DA7590"/>
    <w:rPr>
      <w:rFonts w:ascii="Times New Roman" w:eastAsia="Times New Roman" w:hAnsi="Times New Roman" w:cs="Times New Roman"/>
      <w:color w:val="000000"/>
      <w:lang w:val="en-US"/>
    </w:rPr>
  </w:style>
  <w:style w:type="paragraph" w:styleId="Piedepgina">
    <w:name w:val="footer"/>
    <w:basedOn w:val="Normal"/>
    <w:link w:val="PiedepginaCar"/>
    <w:qFormat/>
    <w:rsid w:val="00DA7590"/>
    <w:rPr>
      <w:rFonts w:ascii="Times New Roman" w:eastAsia="Times New Roman" w:hAnsi="Times New Roman" w:cs="Times New Roman"/>
      <w:lang w:val="en-US"/>
    </w:rPr>
  </w:style>
  <w:style w:type="character" w:customStyle="1" w:styleId="PiedepginaCar">
    <w:name w:val="Pie de página Car"/>
    <w:basedOn w:val="Fuentedeprrafopredeter"/>
    <w:link w:val="Piedepgina"/>
    <w:rsid w:val="00DA7590"/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qFormat/>
    <w:rsid w:val="00DA7590"/>
    <w:rPr>
      <w:rFonts w:ascii="Times New Roman" w:eastAsia="Times New Roman" w:hAnsi="Times New Roman" w:cs="Times New Roman"/>
      <w:lang w:val="en-US"/>
    </w:rPr>
  </w:style>
  <w:style w:type="character" w:customStyle="1" w:styleId="EncabezadoCar">
    <w:name w:val="Encabezado Car"/>
    <w:basedOn w:val="Fuentedeprrafopredeter"/>
    <w:link w:val="Encabezado"/>
    <w:rsid w:val="00DA7590"/>
    <w:rPr>
      <w:rFonts w:ascii="Times New Roman" w:eastAsia="Times New Roman" w:hAnsi="Times New Roman" w:cs="Times New Roman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DA7590"/>
  </w:style>
  <w:style w:type="character" w:customStyle="1" w:styleId="Ttulo1Car">
    <w:name w:val="Título 1 Car"/>
    <w:basedOn w:val="Fuentedeprrafopredeter"/>
    <w:link w:val="Ttulo1"/>
    <w:rsid w:val="00DA7590"/>
    <w:rPr>
      <w:rFonts w:ascii="Arial" w:eastAsia="Times New Roman" w:hAnsi="Times New Roman" w:cs="Times New Roman"/>
      <w:b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MTRA. SIFUENTES</dc:creator>
  <cp:keywords/>
  <dc:description/>
  <cp:lastModifiedBy>MTRA. SIFUENTES</cp:lastModifiedBy>
  <cp:revision>3</cp:revision>
  <dcterms:created xsi:type="dcterms:W3CDTF">2020-09-29T21:33:00Z</dcterms:created>
  <dcterms:modified xsi:type="dcterms:W3CDTF">2020-09-29T22:17:00Z</dcterms:modified>
</cp:coreProperties>
</file>